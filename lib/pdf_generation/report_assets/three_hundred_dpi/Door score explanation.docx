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D4" w:rsidRPr="00392F29" w:rsidRDefault="00852391" w:rsidP="00691486">
      <w:pPr>
        <w:pBdr>
          <w:bottom w:val="single" w:sz="4" w:space="1" w:color="auto"/>
        </w:pBdr>
        <w:rPr>
          <w:rFonts w:ascii="Arial" w:hAnsi="Arial" w:cs="Arial"/>
          <w:b/>
          <w:sz w:val="24"/>
          <w:szCs w:val="24"/>
          <w:rPrChange w:id="0" w:author="gcronin" w:date="2011-07-14T11:31:00Z">
            <w:rPr>
              <w:rFonts w:ascii="Arial" w:hAnsi="Arial" w:cs="Arial"/>
              <w:b/>
              <w:sz w:val="16"/>
              <w:szCs w:val="16"/>
            </w:rPr>
          </w:rPrChange>
        </w:rPr>
      </w:pPr>
      <w:r w:rsidRPr="00392F29">
        <w:rPr>
          <w:rFonts w:ascii="Arial" w:hAnsi="Arial" w:cs="Arial"/>
          <w:b/>
          <w:sz w:val="24"/>
          <w:szCs w:val="24"/>
          <w:rPrChange w:id="1" w:author="gcronin" w:date="2011-07-14T11:31:00Z">
            <w:rPr>
              <w:rFonts w:ascii="Arial" w:hAnsi="Arial" w:cs="Arial"/>
              <w:b/>
              <w:sz w:val="16"/>
              <w:szCs w:val="16"/>
            </w:rPr>
          </w:rPrChange>
        </w:rPr>
        <w:t xml:space="preserve">LSS </w:t>
      </w:r>
      <w:r w:rsidR="00966DA5" w:rsidRPr="00392F29">
        <w:rPr>
          <w:rFonts w:ascii="Arial" w:hAnsi="Arial" w:cs="Arial"/>
          <w:b/>
          <w:sz w:val="24"/>
          <w:szCs w:val="24"/>
          <w:rPrChange w:id="2" w:author="gcronin" w:date="2011-07-14T11:31:00Z">
            <w:rPr>
              <w:rFonts w:ascii="Arial" w:hAnsi="Arial" w:cs="Arial"/>
              <w:b/>
              <w:sz w:val="16"/>
              <w:szCs w:val="16"/>
            </w:rPr>
          </w:rPrChange>
        </w:rPr>
        <w:t>DOOR</w:t>
      </w:r>
      <w:r w:rsidRPr="00392F29">
        <w:rPr>
          <w:rFonts w:ascii="Arial" w:hAnsi="Arial" w:cs="Arial"/>
          <w:b/>
          <w:sz w:val="24"/>
          <w:szCs w:val="24"/>
          <w:rPrChange w:id="3" w:author="gcronin" w:date="2011-07-14T11:31:00Z">
            <w:rPr>
              <w:rFonts w:ascii="Arial" w:hAnsi="Arial" w:cs="Arial"/>
              <w:b/>
              <w:sz w:val="16"/>
              <w:szCs w:val="16"/>
            </w:rPr>
          </w:rPrChange>
        </w:rPr>
        <w:t xml:space="preserve"> S</w:t>
      </w:r>
      <w:r w:rsidR="00966DA5" w:rsidRPr="00392F29">
        <w:rPr>
          <w:rFonts w:ascii="Arial" w:hAnsi="Arial" w:cs="Arial"/>
          <w:b/>
          <w:sz w:val="24"/>
          <w:szCs w:val="24"/>
          <w:rPrChange w:id="4" w:author="gcronin" w:date="2011-07-14T11:31:00Z">
            <w:rPr>
              <w:rFonts w:ascii="Arial" w:hAnsi="Arial" w:cs="Arial"/>
              <w:b/>
              <w:sz w:val="16"/>
              <w:szCs w:val="16"/>
            </w:rPr>
          </w:rPrChange>
        </w:rPr>
        <w:t>COR</w:t>
      </w:r>
      <w:ins w:id="5" w:author="gcronin" w:date="2011-07-14T11:26:00Z">
        <w:r w:rsidR="00966DA5" w:rsidRPr="00392F29">
          <w:rPr>
            <w:rFonts w:ascii="Arial" w:hAnsi="Arial" w:cs="Arial"/>
            <w:b/>
            <w:sz w:val="24"/>
            <w:szCs w:val="24"/>
            <w:rPrChange w:id="6" w:author="gcronin" w:date="2011-07-14T11:31:00Z">
              <w:rPr>
                <w:rFonts w:ascii="Arial" w:hAnsi="Arial" w:cs="Arial"/>
                <w:b/>
                <w:sz w:val="16"/>
                <w:szCs w:val="16"/>
              </w:rPr>
            </w:rPrChange>
          </w:rPr>
          <w:t>E</w:t>
        </w:r>
      </w:ins>
      <w:r w:rsidR="004F4A80" w:rsidRPr="00392F29">
        <w:rPr>
          <w:rFonts w:ascii="Arial" w:hAnsi="Arial" w:cs="Arial"/>
          <w:b/>
          <w:sz w:val="24"/>
          <w:szCs w:val="24"/>
          <w:rPrChange w:id="7" w:author="gcronin" w:date="2011-07-14T11:31:00Z">
            <w:rPr>
              <w:rFonts w:ascii="Arial" w:hAnsi="Arial" w:cs="Arial"/>
              <w:b/>
              <w:sz w:val="16"/>
              <w:szCs w:val="16"/>
            </w:rPr>
          </w:rPrChange>
        </w:rPr>
        <w:t>™</w:t>
      </w:r>
    </w:p>
    <w:p w:rsidR="00852391" w:rsidRPr="00966DA5" w:rsidRDefault="00852391" w:rsidP="006B1FCC">
      <w:pPr>
        <w:rPr>
          <w:rFonts w:ascii="Arial" w:hAnsi="Arial" w:cs="Arial"/>
          <w:sz w:val="16"/>
          <w:szCs w:val="16"/>
        </w:rPr>
      </w:pPr>
      <w:r w:rsidRPr="00966DA5">
        <w:rPr>
          <w:rFonts w:ascii="Arial" w:hAnsi="Arial" w:cs="Arial"/>
          <w:sz w:val="16"/>
          <w:szCs w:val="16"/>
        </w:rPr>
        <w:t xml:space="preserve">The </w:t>
      </w:r>
      <w:del w:id="8" w:author="gcronin" w:date="2011-07-14T11:27:00Z">
        <w:r w:rsidRPr="00371184" w:rsidDel="00371184">
          <w:rPr>
            <w:rFonts w:ascii="Arial" w:hAnsi="Arial" w:cs="Arial"/>
            <w:b/>
            <w:sz w:val="16"/>
            <w:szCs w:val="16"/>
            <w:rPrChange w:id="9" w:author="gcronin" w:date="2011-07-14T11:27:00Z">
              <w:rPr>
                <w:rFonts w:ascii="Arial" w:hAnsi="Arial" w:cs="Arial"/>
                <w:sz w:val="16"/>
                <w:szCs w:val="16"/>
              </w:rPr>
            </w:rPrChange>
          </w:rPr>
          <w:delText>LSS Door Score</w:delText>
        </w:r>
      </w:del>
      <w:ins w:id="10" w:author="gcronin" w:date="2011-07-14T11:27:00Z">
        <w:r w:rsidR="00371184" w:rsidRPr="00371184">
          <w:rPr>
            <w:rFonts w:ascii="Arial" w:hAnsi="Arial" w:cs="Arial"/>
            <w:b/>
            <w:sz w:val="16"/>
            <w:szCs w:val="16"/>
            <w:rPrChange w:id="11" w:author="gcronin" w:date="2011-07-14T11:27:00Z">
              <w:rPr>
                <w:rFonts w:ascii="Arial" w:hAnsi="Arial" w:cs="Arial"/>
                <w:sz w:val="16"/>
                <w:szCs w:val="16"/>
              </w:rPr>
            </w:rPrChange>
          </w:rPr>
          <w:t>LSS DOOR SCORE</w:t>
        </w:r>
      </w:ins>
      <w:r w:rsidR="004F4A80" w:rsidRPr="00371184">
        <w:rPr>
          <w:rFonts w:ascii="Arial" w:hAnsi="Arial" w:cs="Arial"/>
          <w:b/>
          <w:sz w:val="16"/>
          <w:szCs w:val="16"/>
          <w:rPrChange w:id="12" w:author="gcronin" w:date="2011-07-14T11:27:00Z">
            <w:rPr>
              <w:rFonts w:ascii="Arial" w:hAnsi="Arial" w:cs="Arial"/>
              <w:sz w:val="16"/>
              <w:szCs w:val="16"/>
            </w:rPr>
          </w:rPrChange>
        </w:rPr>
        <w:t>™</w:t>
      </w:r>
      <w:r w:rsidRPr="00966DA5">
        <w:rPr>
          <w:rFonts w:ascii="Arial" w:hAnsi="Arial" w:cs="Arial"/>
          <w:sz w:val="16"/>
          <w:szCs w:val="16"/>
        </w:rPr>
        <w:t xml:space="preserve"> is a proprietary scoring system which assigns a numeric value to every fire and smoke door inspected.  </w:t>
      </w:r>
      <w:r w:rsidR="005E6B19" w:rsidRPr="00966DA5">
        <w:rPr>
          <w:rFonts w:ascii="Arial" w:hAnsi="Arial" w:cs="Arial"/>
          <w:sz w:val="16"/>
          <w:szCs w:val="16"/>
        </w:rPr>
        <w:t>Histori</w:t>
      </w:r>
      <w:r w:rsidR="00656F12" w:rsidRPr="00966DA5">
        <w:rPr>
          <w:rFonts w:ascii="Arial" w:hAnsi="Arial" w:cs="Arial"/>
          <w:sz w:val="16"/>
          <w:szCs w:val="16"/>
        </w:rPr>
        <w:t>cally, fire door inspectors have determined doors to be either compliant or non-compliant</w:t>
      </w:r>
      <w:r w:rsidR="004A2598" w:rsidRPr="00966DA5">
        <w:rPr>
          <w:rFonts w:ascii="Arial" w:hAnsi="Arial" w:cs="Arial"/>
          <w:sz w:val="16"/>
          <w:szCs w:val="16"/>
        </w:rPr>
        <w:t xml:space="preserve"> based on whether or not a deficiency existed in the opening</w:t>
      </w:r>
      <w:r w:rsidR="00656F12" w:rsidRPr="00966DA5">
        <w:rPr>
          <w:rFonts w:ascii="Arial" w:hAnsi="Arial" w:cs="Arial"/>
          <w:sz w:val="16"/>
          <w:szCs w:val="16"/>
        </w:rPr>
        <w:t xml:space="preserve">.  </w:t>
      </w:r>
      <w:r w:rsidR="004A2598" w:rsidRPr="00966DA5">
        <w:rPr>
          <w:rFonts w:ascii="Arial" w:hAnsi="Arial" w:cs="Arial"/>
          <w:sz w:val="16"/>
          <w:szCs w:val="16"/>
        </w:rPr>
        <w:t>T</w:t>
      </w:r>
      <w:r w:rsidR="00656F12" w:rsidRPr="00966DA5">
        <w:rPr>
          <w:rFonts w:ascii="Arial" w:hAnsi="Arial" w:cs="Arial"/>
          <w:sz w:val="16"/>
          <w:szCs w:val="16"/>
        </w:rPr>
        <w:t xml:space="preserve">he challenge </w:t>
      </w:r>
      <w:r w:rsidR="004A2598" w:rsidRPr="00966DA5">
        <w:rPr>
          <w:rFonts w:ascii="Arial" w:hAnsi="Arial" w:cs="Arial"/>
          <w:sz w:val="16"/>
          <w:szCs w:val="16"/>
        </w:rPr>
        <w:t xml:space="preserve">with this method is </w:t>
      </w:r>
      <w:r w:rsidR="00656F12" w:rsidRPr="00966DA5">
        <w:rPr>
          <w:rFonts w:ascii="Arial" w:hAnsi="Arial" w:cs="Arial"/>
          <w:sz w:val="16"/>
          <w:szCs w:val="16"/>
        </w:rPr>
        <w:t xml:space="preserve">that </w:t>
      </w:r>
      <w:r w:rsidR="004A2598" w:rsidRPr="00966DA5">
        <w:rPr>
          <w:rFonts w:ascii="Arial" w:hAnsi="Arial" w:cs="Arial"/>
          <w:sz w:val="16"/>
          <w:szCs w:val="16"/>
        </w:rPr>
        <w:t>almost every fire door will have some sort of deficiency when inspected</w:t>
      </w:r>
      <w:r w:rsidR="00BB6B1B" w:rsidRPr="00966DA5">
        <w:rPr>
          <w:rFonts w:ascii="Arial" w:hAnsi="Arial" w:cs="Arial"/>
          <w:sz w:val="16"/>
          <w:szCs w:val="16"/>
        </w:rPr>
        <w:t xml:space="preserve"> which</w:t>
      </w:r>
      <w:r w:rsidR="004A2598" w:rsidRPr="00966DA5">
        <w:rPr>
          <w:rFonts w:ascii="Arial" w:hAnsi="Arial" w:cs="Arial"/>
          <w:sz w:val="16"/>
          <w:szCs w:val="16"/>
        </w:rPr>
        <w:t xml:space="preserve"> renders a non-compliant result</w:t>
      </w:r>
      <w:r w:rsidR="00BB6B1B" w:rsidRPr="00966DA5">
        <w:rPr>
          <w:rFonts w:ascii="Arial" w:hAnsi="Arial" w:cs="Arial"/>
          <w:sz w:val="16"/>
          <w:szCs w:val="16"/>
        </w:rPr>
        <w:t xml:space="preserve"> with no differentiation.  For example, one fire door might be missing a hinge screw while another fire door might not close and latch.  Both doors are non compliant but the door that does not close and latch would demand higher priority in terms of </w:t>
      </w:r>
      <w:r w:rsidR="00691486" w:rsidRPr="00966DA5">
        <w:rPr>
          <w:rFonts w:ascii="Arial" w:hAnsi="Arial" w:cs="Arial"/>
          <w:sz w:val="16"/>
          <w:szCs w:val="16"/>
        </w:rPr>
        <w:t>which deficiency to address first</w:t>
      </w:r>
      <w:r w:rsidR="00BB6B1B" w:rsidRPr="00966DA5">
        <w:rPr>
          <w:rFonts w:ascii="Arial" w:hAnsi="Arial" w:cs="Arial"/>
          <w:sz w:val="16"/>
          <w:szCs w:val="16"/>
        </w:rPr>
        <w:t xml:space="preserve">.  </w:t>
      </w:r>
      <w:r w:rsidR="008E2423" w:rsidRPr="00966DA5">
        <w:rPr>
          <w:rFonts w:ascii="Arial" w:hAnsi="Arial" w:cs="Arial"/>
          <w:sz w:val="16"/>
          <w:szCs w:val="16"/>
        </w:rPr>
        <w:t>Consequently</w:t>
      </w:r>
      <w:r w:rsidR="004A2598" w:rsidRPr="00966DA5">
        <w:rPr>
          <w:rFonts w:ascii="Arial" w:hAnsi="Arial" w:cs="Arial"/>
          <w:sz w:val="16"/>
          <w:szCs w:val="16"/>
        </w:rPr>
        <w:t>, the majority of inspection reports provided to the customer using this method contain an abnormally high percentage of non-compliant openings and little guidance to the customer on where to start with correcting the deficiencies</w:t>
      </w:r>
      <w:r w:rsidR="00656F12" w:rsidRPr="00966DA5">
        <w:rPr>
          <w:rFonts w:ascii="Arial" w:hAnsi="Arial" w:cs="Arial"/>
          <w:sz w:val="16"/>
          <w:szCs w:val="16"/>
        </w:rPr>
        <w:t xml:space="preserve">.  </w:t>
      </w:r>
      <w:r w:rsidR="00AF4B75" w:rsidRPr="00966DA5">
        <w:rPr>
          <w:rFonts w:ascii="Arial" w:hAnsi="Arial" w:cs="Arial"/>
          <w:sz w:val="16"/>
          <w:szCs w:val="16"/>
        </w:rPr>
        <w:t>While any door with a deficiency is non-compliant and such should be addressed without delay, t</w:t>
      </w:r>
      <w:r w:rsidRPr="00966DA5">
        <w:rPr>
          <w:rFonts w:ascii="Arial" w:hAnsi="Arial" w:cs="Arial"/>
          <w:sz w:val="16"/>
          <w:szCs w:val="16"/>
        </w:rPr>
        <w:t>h</w:t>
      </w:r>
      <w:r w:rsidR="008E2423" w:rsidRPr="00966DA5">
        <w:rPr>
          <w:rFonts w:ascii="Arial" w:hAnsi="Arial" w:cs="Arial"/>
          <w:sz w:val="16"/>
          <w:szCs w:val="16"/>
        </w:rPr>
        <w:t>e LSS Door Score</w:t>
      </w:r>
      <w:r w:rsidR="004F4A80" w:rsidRPr="00966DA5">
        <w:rPr>
          <w:rFonts w:ascii="Arial" w:hAnsi="Arial" w:cs="Arial"/>
          <w:sz w:val="16"/>
          <w:szCs w:val="16"/>
        </w:rPr>
        <w:t>™</w:t>
      </w:r>
      <w:r w:rsidR="005E6B19" w:rsidRPr="00966DA5">
        <w:rPr>
          <w:rFonts w:ascii="Arial" w:hAnsi="Arial" w:cs="Arial"/>
          <w:sz w:val="16"/>
          <w:szCs w:val="16"/>
        </w:rPr>
        <w:t xml:space="preserve"> was developed by LSS Life Safety Services to assist clients in determining the priority of order given to doors requiring attent</w:t>
      </w:r>
      <w:r w:rsidR="00691486" w:rsidRPr="00966DA5">
        <w:rPr>
          <w:rFonts w:ascii="Arial" w:hAnsi="Arial" w:cs="Arial"/>
          <w:sz w:val="16"/>
          <w:szCs w:val="16"/>
        </w:rPr>
        <w:t>ion</w:t>
      </w:r>
      <w:r w:rsidR="005E6B19" w:rsidRPr="00966DA5">
        <w:rPr>
          <w:rFonts w:ascii="Arial" w:hAnsi="Arial" w:cs="Arial"/>
          <w:sz w:val="16"/>
          <w:szCs w:val="16"/>
        </w:rPr>
        <w:t>.</w:t>
      </w:r>
    </w:p>
    <w:p w:rsidR="00966DA5" w:rsidRDefault="008E2423" w:rsidP="006B1FCC">
      <w:pPr>
        <w:rPr>
          <w:rFonts w:ascii="Arial" w:hAnsi="Arial" w:cs="Arial"/>
          <w:sz w:val="16"/>
          <w:szCs w:val="16"/>
        </w:rPr>
      </w:pPr>
      <w:r w:rsidRPr="00966DA5">
        <w:rPr>
          <w:rFonts w:ascii="Arial" w:hAnsi="Arial" w:cs="Arial"/>
          <w:sz w:val="16"/>
          <w:szCs w:val="16"/>
        </w:rPr>
        <w:t xml:space="preserve">The </w:t>
      </w:r>
      <w:ins w:id="13" w:author="gcronin" w:date="2011-07-14T11:27:00Z">
        <w:r w:rsidR="00371184" w:rsidRPr="00371184">
          <w:rPr>
            <w:rFonts w:ascii="Arial" w:hAnsi="Arial" w:cs="Arial"/>
            <w:b/>
            <w:sz w:val="16"/>
            <w:szCs w:val="16"/>
          </w:rPr>
          <w:t>LSS DOOR SCORE™</w:t>
        </w:r>
      </w:ins>
      <w:del w:id="14" w:author="gcronin" w:date="2011-07-14T11:27:00Z">
        <w:r w:rsidRPr="00966DA5" w:rsidDel="00371184">
          <w:rPr>
            <w:rFonts w:ascii="Arial" w:hAnsi="Arial" w:cs="Arial"/>
            <w:sz w:val="16"/>
            <w:szCs w:val="16"/>
          </w:rPr>
          <w:delText>LSS Door Score</w:delText>
        </w:r>
        <w:r w:rsidR="004F4A80" w:rsidRPr="00966DA5" w:rsidDel="00371184">
          <w:rPr>
            <w:rFonts w:ascii="Arial" w:hAnsi="Arial" w:cs="Arial"/>
            <w:sz w:val="16"/>
            <w:szCs w:val="16"/>
          </w:rPr>
          <w:delText>™</w:delText>
        </w:r>
        <w:r w:rsidRPr="00966DA5" w:rsidDel="00371184">
          <w:rPr>
            <w:rFonts w:ascii="Arial" w:hAnsi="Arial" w:cs="Arial"/>
            <w:sz w:val="16"/>
            <w:szCs w:val="16"/>
          </w:rPr>
          <w:delText xml:space="preserve"> </w:delText>
        </w:r>
      </w:del>
      <w:ins w:id="15" w:author="gcronin" w:date="2011-07-14T11:27:00Z">
        <w:r w:rsidR="00371184">
          <w:rPr>
            <w:rFonts w:ascii="Arial" w:hAnsi="Arial" w:cs="Arial"/>
            <w:sz w:val="16"/>
            <w:szCs w:val="16"/>
          </w:rPr>
          <w:t xml:space="preserve"> </w:t>
        </w:r>
      </w:ins>
      <w:r w:rsidRPr="00966DA5">
        <w:rPr>
          <w:rFonts w:ascii="Arial" w:hAnsi="Arial" w:cs="Arial"/>
          <w:sz w:val="16"/>
          <w:szCs w:val="16"/>
        </w:rPr>
        <w:t xml:space="preserve">is </w:t>
      </w:r>
      <w:r w:rsidR="00890433" w:rsidRPr="00966DA5">
        <w:rPr>
          <w:rFonts w:ascii="Arial" w:hAnsi="Arial" w:cs="Arial"/>
          <w:sz w:val="16"/>
          <w:szCs w:val="16"/>
        </w:rPr>
        <w:t xml:space="preserve">composed </w:t>
      </w:r>
      <w:r w:rsidRPr="00966DA5">
        <w:rPr>
          <w:rFonts w:ascii="Arial" w:hAnsi="Arial" w:cs="Arial"/>
          <w:sz w:val="16"/>
          <w:szCs w:val="16"/>
        </w:rPr>
        <w:t xml:space="preserve">of numeric values based on two </w:t>
      </w:r>
      <w:r w:rsidR="00890433" w:rsidRPr="00966DA5">
        <w:rPr>
          <w:rFonts w:ascii="Arial" w:hAnsi="Arial" w:cs="Arial"/>
          <w:sz w:val="16"/>
          <w:szCs w:val="16"/>
        </w:rPr>
        <w:t>deficiency categories</w:t>
      </w:r>
      <w:r w:rsidRPr="00966DA5">
        <w:rPr>
          <w:rFonts w:ascii="Arial" w:hAnsi="Arial" w:cs="Arial"/>
          <w:sz w:val="16"/>
          <w:szCs w:val="16"/>
        </w:rPr>
        <w:t xml:space="preserve"> </w:t>
      </w:r>
      <w:r w:rsidR="00890433" w:rsidRPr="00966DA5">
        <w:rPr>
          <w:rFonts w:ascii="Arial" w:hAnsi="Arial" w:cs="Arial"/>
          <w:sz w:val="16"/>
          <w:szCs w:val="16"/>
        </w:rPr>
        <w:t>referred to as</w:t>
      </w:r>
      <w:r w:rsidRPr="00966DA5">
        <w:rPr>
          <w:rFonts w:ascii="Arial" w:hAnsi="Arial" w:cs="Arial"/>
          <w:sz w:val="16"/>
          <w:szCs w:val="16"/>
        </w:rPr>
        <w:t xml:space="preserve"> Code </w:t>
      </w:r>
      <w:r w:rsidR="00890433" w:rsidRPr="00966DA5">
        <w:rPr>
          <w:rFonts w:ascii="Arial" w:hAnsi="Arial" w:cs="Arial"/>
          <w:sz w:val="16"/>
          <w:szCs w:val="16"/>
        </w:rPr>
        <w:t>a</w:t>
      </w:r>
      <w:r w:rsidRPr="00966DA5">
        <w:rPr>
          <w:rFonts w:ascii="Arial" w:hAnsi="Arial" w:cs="Arial"/>
          <w:sz w:val="16"/>
          <w:szCs w:val="16"/>
        </w:rPr>
        <w:t>nd Maintenance</w:t>
      </w:r>
      <w:r w:rsidR="00890433" w:rsidRPr="00966DA5">
        <w:rPr>
          <w:rFonts w:ascii="Arial" w:hAnsi="Arial" w:cs="Arial"/>
          <w:sz w:val="16"/>
          <w:szCs w:val="16"/>
        </w:rPr>
        <w:t xml:space="preserve">.  </w:t>
      </w:r>
      <w:r w:rsidR="00966DA5" w:rsidRPr="00966DA5">
        <w:rPr>
          <w:rFonts w:ascii="Arial" w:hAnsi="Arial" w:cs="Arial"/>
          <w:sz w:val="16"/>
          <w:szCs w:val="16"/>
        </w:rPr>
        <w:t>Items identified as Code Issues are those concerns of important attention to the AHJ that could warrant a Citation of Non-Compliance and need immediate corrective action. Items identified as Maintenance Issues are concerns that do not immediately affect the overall operation of the assembly but if corrective action is not taken could result in a Citation of Non-Compliance by the AHJ.  All listed items for attention are of sufficient concern to warrant corrective action without delay</w:t>
      </w:r>
      <w:r w:rsidR="00966DA5">
        <w:rPr>
          <w:rFonts w:ascii="Arial" w:hAnsi="Arial" w:cs="Arial"/>
          <w:sz w:val="16"/>
          <w:szCs w:val="16"/>
        </w:rPr>
        <w:t xml:space="preserve">.  </w:t>
      </w:r>
    </w:p>
    <w:p w:rsidR="006B1FCC" w:rsidRPr="00966DA5" w:rsidRDefault="00890433" w:rsidP="006B1FCC">
      <w:pPr>
        <w:rPr>
          <w:rFonts w:ascii="Arial" w:hAnsi="Arial" w:cs="Arial"/>
          <w:sz w:val="16"/>
          <w:szCs w:val="16"/>
        </w:rPr>
      </w:pPr>
      <w:r w:rsidRPr="00966DA5">
        <w:rPr>
          <w:rFonts w:ascii="Arial" w:hAnsi="Arial" w:cs="Arial"/>
          <w:sz w:val="16"/>
          <w:szCs w:val="16"/>
        </w:rPr>
        <w:t>Each opening starts with 100 points per deficiency category for a total of 200 possible points.  Each deficiency</w:t>
      </w:r>
      <w:r w:rsidR="006B1FCC" w:rsidRPr="00966DA5">
        <w:rPr>
          <w:rFonts w:ascii="Arial" w:hAnsi="Arial" w:cs="Arial"/>
          <w:sz w:val="16"/>
          <w:szCs w:val="16"/>
        </w:rPr>
        <w:t>, depending on its nature, is</w:t>
      </w:r>
      <w:r w:rsidRPr="00966DA5">
        <w:rPr>
          <w:rFonts w:ascii="Arial" w:hAnsi="Arial" w:cs="Arial"/>
          <w:sz w:val="16"/>
          <w:szCs w:val="16"/>
        </w:rPr>
        <w:t xml:space="preserve"> categor</w:t>
      </w:r>
      <w:r w:rsidR="006B1FCC" w:rsidRPr="00966DA5">
        <w:rPr>
          <w:rFonts w:ascii="Arial" w:hAnsi="Arial" w:cs="Arial"/>
          <w:sz w:val="16"/>
          <w:szCs w:val="16"/>
        </w:rPr>
        <w:t>ized</w:t>
      </w:r>
      <w:r w:rsidRPr="00966DA5">
        <w:rPr>
          <w:rFonts w:ascii="Arial" w:hAnsi="Arial" w:cs="Arial"/>
          <w:sz w:val="16"/>
          <w:szCs w:val="16"/>
        </w:rPr>
        <w:t xml:space="preserve"> into a Low, Medium and High sub-category and </w:t>
      </w:r>
      <w:r w:rsidR="006B1FCC" w:rsidRPr="00966DA5">
        <w:rPr>
          <w:rFonts w:ascii="Arial" w:hAnsi="Arial" w:cs="Arial"/>
          <w:sz w:val="16"/>
          <w:szCs w:val="16"/>
        </w:rPr>
        <w:t>assigned an appropriate number of points to be deducted from the beginning score</w:t>
      </w:r>
      <w:r w:rsidRPr="00966DA5">
        <w:rPr>
          <w:rFonts w:ascii="Arial" w:hAnsi="Arial" w:cs="Arial"/>
          <w:sz w:val="16"/>
          <w:szCs w:val="16"/>
        </w:rPr>
        <w:t>.</w:t>
      </w:r>
      <w:r w:rsidR="006B1FCC" w:rsidRPr="00966DA5">
        <w:rPr>
          <w:rFonts w:ascii="Arial" w:hAnsi="Arial" w:cs="Arial"/>
          <w:sz w:val="16"/>
          <w:szCs w:val="16"/>
        </w:rPr>
        <w:t xml:space="preserve">  See table below for point assignments.</w:t>
      </w:r>
    </w:p>
    <w:tbl>
      <w:tblPr>
        <w:tblStyle w:val="TableGrid"/>
        <w:tblW w:w="0" w:type="auto"/>
        <w:jc w:val="center"/>
        <w:tblLook w:val="04A0"/>
      </w:tblPr>
      <w:tblGrid>
        <w:gridCol w:w="1156"/>
        <w:gridCol w:w="1454"/>
        <w:gridCol w:w="1529"/>
      </w:tblGrid>
      <w:tr w:rsidR="006B1FCC" w:rsidRPr="00966DA5" w:rsidTr="006B1FCC">
        <w:trPr>
          <w:jc w:val="center"/>
        </w:trPr>
        <w:tc>
          <w:tcPr>
            <w:tcW w:w="1156" w:type="dxa"/>
          </w:tcPr>
          <w:p w:rsidR="006B1FCC" w:rsidRPr="00966DA5" w:rsidRDefault="006B1FCC" w:rsidP="006B1FCC">
            <w:pPr>
              <w:jc w:val="right"/>
              <w:rPr>
                <w:rFonts w:ascii="Arial" w:hAnsi="Arial" w:cs="Arial"/>
                <w:sz w:val="16"/>
                <w:szCs w:val="16"/>
              </w:rPr>
            </w:pPr>
            <w:r w:rsidRPr="00966DA5">
              <w:rPr>
                <w:rFonts w:ascii="Arial" w:hAnsi="Arial" w:cs="Arial"/>
                <w:sz w:val="16"/>
                <w:szCs w:val="16"/>
              </w:rPr>
              <w:t>SEVERITY</w:t>
            </w:r>
          </w:p>
        </w:tc>
        <w:tc>
          <w:tcPr>
            <w:tcW w:w="1454"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CODE</w:t>
            </w:r>
          </w:p>
        </w:tc>
        <w:tc>
          <w:tcPr>
            <w:tcW w:w="1529"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MAINTENANCE</w:t>
            </w:r>
          </w:p>
        </w:tc>
      </w:tr>
      <w:tr w:rsidR="006B1FCC" w:rsidRPr="00966DA5" w:rsidTr="006B1FCC">
        <w:trPr>
          <w:jc w:val="center"/>
        </w:trPr>
        <w:tc>
          <w:tcPr>
            <w:tcW w:w="1156" w:type="dxa"/>
          </w:tcPr>
          <w:p w:rsidR="006B1FCC" w:rsidRPr="00966DA5" w:rsidRDefault="006B1FCC" w:rsidP="006B1FCC">
            <w:pPr>
              <w:jc w:val="right"/>
              <w:rPr>
                <w:rFonts w:ascii="Arial" w:hAnsi="Arial" w:cs="Arial"/>
                <w:sz w:val="16"/>
                <w:szCs w:val="16"/>
              </w:rPr>
            </w:pPr>
            <w:r w:rsidRPr="00966DA5">
              <w:rPr>
                <w:rFonts w:ascii="Arial" w:hAnsi="Arial" w:cs="Arial"/>
                <w:sz w:val="16"/>
                <w:szCs w:val="16"/>
              </w:rPr>
              <w:t>LOW</w:t>
            </w:r>
          </w:p>
        </w:tc>
        <w:tc>
          <w:tcPr>
            <w:tcW w:w="1454"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-25</w:t>
            </w:r>
          </w:p>
        </w:tc>
        <w:tc>
          <w:tcPr>
            <w:tcW w:w="1529"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-5</w:t>
            </w:r>
          </w:p>
        </w:tc>
      </w:tr>
      <w:tr w:rsidR="006B1FCC" w:rsidRPr="00966DA5" w:rsidTr="006B1FCC">
        <w:trPr>
          <w:jc w:val="center"/>
        </w:trPr>
        <w:tc>
          <w:tcPr>
            <w:tcW w:w="1156" w:type="dxa"/>
          </w:tcPr>
          <w:p w:rsidR="006B1FCC" w:rsidRPr="00966DA5" w:rsidRDefault="006B1FCC" w:rsidP="006B1FCC">
            <w:pPr>
              <w:jc w:val="right"/>
              <w:rPr>
                <w:rFonts w:ascii="Arial" w:hAnsi="Arial" w:cs="Arial"/>
                <w:sz w:val="16"/>
                <w:szCs w:val="16"/>
              </w:rPr>
            </w:pPr>
            <w:r w:rsidRPr="00966DA5">
              <w:rPr>
                <w:rFonts w:ascii="Arial" w:hAnsi="Arial" w:cs="Arial"/>
                <w:sz w:val="16"/>
                <w:szCs w:val="16"/>
              </w:rPr>
              <w:t>MEDIUM</w:t>
            </w:r>
          </w:p>
        </w:tc>
        <w:tc>
          <w:tcPr>
            <w:tcW w:w="1454"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-50</w:t>
            </w:r>
          </w:p>
        </w:tc>
        <w:tc>
          <w:tcPr>
            <w:tcW w:w="1529"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-10</w:t>
            </w:r>
          </w:p>
        </w:tc>
      </w:tr>
      <w:tr w:rsidR="006B1FCC" w:rsidRPr="00966DA5" w:rsidTr="006B1FCC">
        <w:trPr>
          <w:jc w:val="center"/>
        </w:trPr>
        <w:tc>
          <w:tcPr>
            <w:tcW w:w="1156" w:type="dxa"/>
          </w:tcPr>
          <w:p w:rsidR="006B1FCC" w:rsidRPr="00966DA5" w:rsidRDefault="006B1FCC" w:rsidP="006B1FCC">
            <w:pPr>
              <w:jc w:val="right"/>
              <w:rPr>
                <w:rFonts w:ascii="Arial" w:hAnsi="Arial" w:cs="Arial"/>
                <w:sz w:val="16"/>
                <w:szCs w:val="16"/>
              </w:rPr>
            </w:pPr>
            <w:r w:rsidRPr="00966DA5">
              <w:rPr>
                <w:rFonts w:ascii="Arial" w:hAnsi="Arial" w:cs="Arial"/>
                <w:sz w:val="16"/>
                <w:szCs w:val="16"/>
              </w:rPr>
              <w:t>HIGH</w:t>
            </w:r>
          </w:p>
        </w:tc>
        <w:tc>
          <w:tcPr>
            <w:tcW w:w="1454"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-100</w:t>
            </w:r>
          </w:p>
        </w:tc>
        <w:tc>
          <w:tcPr>
            <w:tcW w:w="1529" w:type="dxa"/>
          </w:tcPr>
          <w:p w:rsidR="006B1FCC" w:rsidRPr="00966DA5" w:rsidRDefault="006B1FCC" w:rsidP="006B1FCC">
            <w:pPr>
              <w:jc w:val="center"/>
              <w:rPr>
                <w:rFonts w:ascii="Arial" w:hAnsi="Arial" w:cs="Arial"/>
                <w:sz w:val="16"/>
                <w:szCs w:val="16"/>
              </w:rPr>
            </w:pPr>
            <w:r w:rsidRPr="00966DA5">
              <w:rPr>
                <w:rFonts w:ascii="Arial" w:hAnsi="Arial" w:cs="Arial"/>
                <w:sz w:val="16"/>
                <w:szCs w:val="16"/>
              </w:rPr>
              <w:t>-15</w:t>
            </w:r>
          </w:p>
        </w:tc>
      </w:tr>
    </w:tbl>
    <w:p w:rsidR="00617608" w:rsidRPr="00966DA5" w:rsidRDefault="00617608" w:rsidP="00691486">
      <w:pPr>
        <w:rPr>
          <w:rFonts w:ascii="Arial" w:hAnsi="Arial" w:cs="Arial"/>
          <w:sz w:val="16"/>
          <w:szCs w:val="16"/>
        </w:rPr>
      </w:pPr>
    </w:p>
    <w:p w:rsidR="00E23707" w:rsidRPr="00966DA5" w:rsidRDefault="006B1FCC" w:rsidP="00691486">
      <w:pPr>
        <w:rPr>
          <w:rFonts w:ascii="Arial" w:hAnsi="Arial" w:cs="Arial"/>
          <w:sz w:val="16"/>
          <w:szCs w:val="16"/>
        </w:rPr>
      </w:pPr>
      <w:r w:rsidRPr="00966DA5">
        <w:rPr>
          <w:rFonts w:ascii="Arial" w:hAnsi="Arial" w:cs="Arial"/>
          <w:sz w:val="16"/>
          <w:szCs w:val="16"/>
        </w:rPr>
        <w:t>When a door inspector identifies a particular deficiency, points will be deducted from either the Code side or the Maintenance side.</w:t>
      </w:r>
      <w:r w:rsidR="00691486" w:rsidRPr="00966DA5">
        <w:rPr>
          <w:rFonts w:ascii="Arial" w:hAnsi="Arial" w:cs="Arial"/>
          <w:sz w:val="16"/>
          <w:szCs w:val="16"/>
        </w:rPr>
        <w:t xml:space="preserve">  </w:t>
      </w:r>
      <w:r w:rsidR="00966DA5" w:rsidRPr="00966DA5">
        <w:rPr>
          <w:rFonts w:ascii="Arial" w:hAnsi="Arial" w:cs="Arial"/>
          <w:sz w:val="16"/>
          <w:szCs w:val="16"/>
        </w:rPr>
        <w:t>Please note that any score less than 100% is deemed to be non-compliant.</w:t>
      </w:r>
    </w:p>
    <w:p w:rsidR="00E23707" w:rsidRPr="00966DA5" w:rsidRDefault="00E23707" w:rsidP="00691486">
      <w:pPr>
        <w:rPr>
          <w:rFonts w:ascii="Arial" w:hAnsi="Arial" w:cs="Arial"/>
          <w:b/>
          <w:sz w:val="16"/>
          <w:szCs w:val="16"/>
        </w:rPr>
      </w:pPr>
      <w:r w:rsidRPr="00966DA5">
        <w:rPr>
          <w:rFonts w:ascii="Arial" w:hAnsi="Arial" w:cs="Arial"/>
          <w:b/>
          <w:sz w:val="16"/>
          <w:szCs w:val="16"/>
        </w:rPr>
        <w:t>Example:</w:t>
      </w:r>
      <w:r w:rsidR="00966DA5" w:rsidRPr="00966DA5">
        <w:rPr>
          <w:rFonts w:ascii="Arial" w:hAnsi="Arial" w:cs="Arial"/>
          <w:b/>
          <w:sz w:val="16"/>
          <w:szCs w:val="16"/>
        </w:rPr>
        <w:t xml:space="preserve">  </w:t>
      </w:r>
      <w:r w:rsidRPr="00966DA5">
        <w:rPr>
          <w:rFonts w:ascii="Arial" w:hAnsi="Arial" w:cs="Arial"/>
          <w:b/>
          <w:sz w:val="16"/>
          <w:szCs w:val="16"/>
        </w:rPr>
        <w:t xml:space="preserve">Fire Door 1234: </w:t>
      </w:r>
    </w:p>
    <w:p w:rsidR="00E23707" w:rsidRPr="00966DA5" w:rsidRDefault="00E23707" w:rsidP="00691486">
      <w:pPr>
        <w:rPr>
          <w:rFonts w:ascii="Arial" w:hAnsi="Arial" w:cs="Arial"/>
          <w:sz w:val="16"/>
          <w:szCs w:val="16"/>
        </w:rPr>
      </w:pPr>
      <w:r w:rsidRPr="00966DA5">
        <w:rPr>
          <w:rFonts w:ascii="Arial" w:hAnsi="Arial" w:cs="Arial"/>
          <w:sz w:val="16"/>
          <w:szCs w:val="16"/>
        </w:rPr>
        <w:t>1 Medium Severity Code Deficiency Found During Inspection:</w:t>
      </w:r>
      <w:r w:rsidRPr="00966DA5">
        <w:rPr>
          <w:rFonts w:ascii="Arial" w:hAnsi="Arial" w:cs="Arial"/>
          <w:sz w:val="16"/>
          <w:szCs w:val="16"/>
        </w:rPr>
        <w:tab/>
      </w:r>
      <w:r w:rsidRPr="00966DA5">
        <w:rPr>
          <w:rFonts w:ascii="Arial" w:hAnsi="Arial" w:cs="Arial"/>
          <w:sz w:val="16"/>
          <w:szCs w:val="16"/>
        </w:rPr>
        <w:tab/>
        <w:t>Loss of 50 LSS Door Score</w:t>
      </w:r>
      <w:r w:rsidR="004F4A80" w:rsidRPr="00966DA5">
        <w:rPr>
          <w:rFonts w:ascii="Arial" w:hAnsi="Arial" w:cs="Arial"/>
          <w:sz w:val="16"/>
          <w:szCs w:val="16"/>
        </w:rPr>
        <w:t>™</w:t>
      </w:r>
      <w:r w:rsidRPr="00966DA5">
        <w:rPr>
          <w:rFonts w:ascii="Arial" w:hAnsi="Arial" w:cs="Arial"/>
          <w:sz w:val="16"/>
          <w:szCs w:val="16"/>
        </w:rPr>
        <w:t xml:space="preserve"> Points</w:t>
      </w:r>
    </w:p>
    <w:p w:rsidR="00E23707" w:rsidRPr="00966DA5" w:rsidRDefault="00E23707" w:rsidP="00691486">
      <w:pPr>
        <w:rPr>
          <w:rFonts w:ascii="Arial" w:hAnsi="Arial" w:cs="Arial"/>
          <w:sz w:val="16"/>
          <w:szCs w:val="16"/>
        </w:rPr>
      </w:pPr>
      <w:r w:rsidRPr="00966DA5">
        <w:rPr>
          <w:rFonts w:ascii="Arial" w:hAnsi="Arial" w:cs="Arial"/>
          <w:sz w:val="16"/>
          <w:szCs w:val="16"/>
        </w:rPr>
        <w:t>1 High Severity Maintenance Deficiency Found During Inspection:</w:t>
      </w:r>
      <w:r w:rsidRPr="00966DA5">
        <w:rPr>
          <w:rFonts w:ascii="Arial" w:hAnsi="Arial" w:cs="Arial"/>
          <w:sz w:val="16"/>
          <w:szCs w:val="16"/>
        </w:rPr>
        <w:tab/>
      </w:r>
      <w:r w:rsidR="00966DA5">
        <w:rPr>
          <w:rFonts w:ascii="Arial" w:hAnsi="Arial" w:cs="Arial"/>
          <w:sz w:val="16"/>
          <w:szCs w:val="16"/>
        </w:rPr>
        <w:tab/>
      </w:r>
      <w:r w:rsidRPr="00966DA5">
        <w:rPr>
          <w:rFonts w:ascii="Arial" w:hAnsi="Arial" w:cs="Arial"/>
          <w:sz w:val="16"/>
          <w:szCs w:val="16"/>
        </w:rPr>
        <w:t>Loss of 15 LSS Door Score</w:t>
      </w:r>
      <w:r w:rsidR="004F4A80" w:rsidRPr="00966DA5">
        <w:rPr>
          <w:rFonts w:ascii="Arial" w:hAnsi="Arial" w:cs="Arial"/>
          <w:sz w:val="16"/>
          <w:szCs w:val="16"/>
        </w:rPr>
        <w:t>™</w:t>
      </w:r>
      <w:r w:rsidRPr="00966DA5">
        <w:rPr>
          <w:rFonts w:ascii="Arial" w:hAnsi="Arial" w:cs="Arial"/>
          <w:sz w:val="16"/>
          <w:szCs w:val="16"/>
        </w:rPr>
        <w:t xml:space="preserve"> Points</w:t>
      </w:r>
    </w:p>
    <w:p w:rsidR="00966DA5" w:rsidRDefault="00966DA5" w:rsidP="00691486">
      <w:pPr>
        <w:rPr>
          <w:rFonts w:ascii="Arial" w:hAnsi="Arial" w:cs="Arial"/>
          <w:sz w:val="16"/>
          <w:szCs w:val="16"/>
        </w:rPr>
      </w:pPr>
    </w:p>
    <w:p w:rsidR="00E23707" w:rsidRPr="00966DA5" w:rsidRDefault="00371184" w:rsidP="00691486">
      <w:pPr>
        <w:rPr>
          <w:rFonts w:ascii="Arial" w:hAnsi="Arial" w:cs="Arial"/>
          <w:b/>
          <w:sz w:val="16"/>
          <w:szCs w:val="16"/>
        </w:rPr>
      </w:pPr>
      <w:ins w:id="16" w:author="gcronin" w:date="2011-07-14T11:27:00Z">
        <w:r w:rsidRPr="00371184">
          <w:rPr>
            <w:rFonts w:ascii="Arial" w:hAnsi="Arial" w:cs="Arial"/>
            <w:b/>
            <w:sz w:val="16"/>
            <w:szCs w:val="16"/>
          </w:rPr>
          <w:t>LSS DOOR SCORE™</w:t>
        </w:r>
      </w:ins>
      <w:del w:id="17" w:author="gcronin" w:date="2011-07-14T11:27:00Z">
        <w:r w:rsidR="00E23707" w:rsidRPr="00966DA5" w:rsidDel="00371184">
          <w:rPr>
            <w:rFonts w:ascii="Arial" w:hAnsi="Arial" w:cs="Arial"/>
            <w:b/>
            <w:sz w:val="16"/>
            <w:szCs w:val="16"/>
          </w:rPr>
          <w:delText>LSS Door S</w:delText>
        </w:r>
      </w:del>
      <w:del w:id="18" w:author="gcronin" w:date="2011-07-14T11:28:00Z">
        <w:r w:rsidR="00E23707" w:rsidRPr="00966DA5" w:rsidDel="00371184">
          <w:rPr>
            <w:rFonts w:ascii="Arial" w:hAnsi="Arial" w:cs="Arial"/>
            <w:b/>
            <w:sz w:val="16"/>
            <w:szCs w:val="16"/>
          </w:rPr>
          <w:delText>core</w:delText>
        </w:r>
      </w:del>
      <w:r w:rsidR="00E23707" w:rsidRPr="00966DA5">
        <w:rPr>
          <w:rFonts w:ascii="Arial" w:hAnsi="Arial" w:cs="Arial"/>
          <w:b/>
          <w:sz w:val="16"/>
          <w:szCs w:val="16"/>
        </w:rPr>
        <w:t xml:space="preserve"> Calculation for Fire Door 1234:</w:t>
      </w:r>
    </w:p>
    <w:p w:rsidR="00E23707" w:rsidRPr="00966DA5" w:rsidRDefault="00E23707" w:rsidP="00691486">
      <w:pPr>
        <w:rPr>
          <w:rFonts w:ascii="Arial" w:hAnsi="Arial" w:cs="Arial"/>
          <w:sz w:val="16"/>
          <w:szCs w:val="16"/>
        </w:rPr>
      </w:pPr>
      <w:r w:rsidRPr="00966DA5">
        <w:rPr>
          <w:rFonts w:ascii="Arial" w:hAnsi="Arial" w:cs="Arial"/>
          <w:sz w:val="16"/>
          <w:szCs w:val="16"/>
        </w:rPr>
        <w:t>Code Score:</w:t>
      </w:r>
      <w:r w:rsidRPr="00966DA5">
        <w:rPr>
          <w:rFonts w:ascii="Arial" w:hAnsi="Arial" w:cs="Arial"/>
          <w:sz w:val="16"/>
          <w:szCs w:val="16"/>
        </w:rPr>
        <w:tab/>
      </w:r>
      <w:r w:rsidRPr="00966DA5">
        <w:rPr>
          <w:rFonts w:ascii="Arial" w:hAnsi="Arial" w:cs="Arial"/>
          <w:sz w:val="16"/>
          <w:szCs w:val="16"/>
        </w:rPr>
        <w:tab/>
        <w:t>100 Base Points – 50 points deduction from inspections =</w:t>
      </w:r>
      <w:r w:rsidR="004F4A80" w:rsidRPr="00966DA5">
        <w:rPr>
          <w:rFonts w:ascii="Arial" w:hAnsi="Arial" w:cs="Arial"/>
          <w:sz w:val="16"/>
          <w:szCs w:val="16"/>
        </w:rPr>
        <w:tab/>
      </w:r>
      <w:r w:rsidRPr="00966DA5">
        <w:rPr>
          <w:rFonts w:ascii="Arial" w:hAnsi="Arial" w:cs="Arial"/>
          <w:sz w:val="16"/>
          <w:szCs w:val="16"/>
        </w:rPr>
        <w:t>50% Code Score</w:t>
      </w:r>
    </w:p>
    <w:p w:rsidR="00E23707" w:rsidRPr="00966DA5" w:rsidRDefault="00E23707" w:rsidP="00691486">
      <w:pPr>
        <w:rPr>
          <w:rFonts w:ascii="Arial" w:hAnsi="Arial" w:cs="Arial"/>
          <w:sz w:val="16"/>
          <w:szCs w:val="16"/>
        </w:rPr>
      </w:pPr>
      <w:r w:rsidRPr="00966DA5">
        <w:rPr>
          <w:rFonts w:ascii="Arial" w:hAnsi="Arial" w:cs="Arial"/>
          <w:sz w:val="16"/>
          <w:szCs w:val="16"/>
        </w:rPr>
        <w:t>Maintenance Score:</w:t>
      </w:r>
      <w:r w:rsidRPr="00966DA5">
        <w:rPr>
          <w:rFonts w:ascii="Arial" w:hAnsi="Arial" w:cs="Arial"/>
          <w:sz w:val="16"/>
          <w:szCs w:val="16"/>
        </w:rPr>
        <w:tab/>
      </w:r>
      <w:r w:rsidR="00966DA5">
        <w:rPr>
          <w:rFonts w:ascii="Arial" w:hAnsi="Arial" w:cs="Arial"/>
          <w:sz w:val="16"/>
          <w:szCs w:val="16"/>
        </w:rPr>
        <w:t xml:space="preserve"> </w:t>
      </w:r>
      <w:r w:rsidR="00966DA5">
        <w:rPr>
          <w:rFonts w:ascii="Arial" w:hAnsi="Arial" w:cs="Arial"/>
          <w:sz w:val="16"/>
          <w:szCs w:val="16"/>
        </w:rPr>
        <w:tab/>
      </w:r>
      <w:r w:rsidRPr="00966DA5">
        <w:rPr>
          <w:rFonts w:ascii="Arial" w:hAnsi="Arial" w:cs="Arial"/>
          <w:sz w:val="16"/>
          <w:szCs w:val="16"/>
        </w:rPr>
        <w:t>100 Base Points – 15 points deduction from inspection =</w:t>
      </w:r>
      <w:r w:rsidRPr="00966DA5">
        <w:rPr>
          <w:rFonts w:ascii="Arial" w:hAnsi="Arial" w:cs="Arial"/>
          <w:sz w:val="16"/>
          <w:szCs w:val="16"/>
        </w:rPr>
        <w:tab/>
        <w:t>85% Maintenance Score</w:t>
      </w:r>
    </w:p>
    <w:p w:rsidR="004F4A80" w:rsidRPr="00966DA5" w:rsidRDefault="00371184" w:rsidP="00691486">
      <w:pPr>
        <w:rPr>
          <w:rFonts w:ascii="Arial" w:hAnsi="Arial" w:cs="Arial"/>
          <w:b/>
          <w:i/>
          <w:sz w:val="16"/>
          <w:szCs w:val="16"/>
          <w:u w:val="single"/>
        </w:rPr>
      </w:pPr>
      <w:ins w:id="19" w:author="gcronin" w:date="2011-07-14T11:28:00Z">
        <w:r w:rsidRPr="00371184">
          <w:rPr>
            <w:rFonts w:ascii="Arial" w:hAnsi="Arial" w:cs="Arial"/>
            <w:b/>
            <w:sz w:val="16"/>
            <w:szCs w:val="16"/>
          </w:rPr>
          <w:t>LSS DOOR SCORE™</w:t>
        </w:r>
      </w:ins>
      <w:del w:id="20" w:author="gcronin" w:date="2011-07-14T11:28:00Z">
        <w:r w:rsidR="004F4A80" w:rsidRPr="00966DA5" w:rsidDel="00371184">
          <w:rPr>
            <w:rFonts w:ascii="Arial" w:hAnsi="Arial" w:cs="Arial"/>
            <w:sz w:val="16"/>
            <w:szCs w:val="16"/>
          </w:rPr>
          <w:delText>LSS Door Score™:</w:delText>
        </w:r>
        <w:r w:rsidR="004F4A80" w:rsidRPr="00966DA5" w:rsidDel="00371184">
          <w:rPr>
            <w:rFonts w:ascii="Arial" w:hAnsi="Arial" w:cs="Arial"/>
            <w:sz w:val="16"/>
            <w:szCs w:val="16"/>
          </w:rPr>
          <w:tab/>
        </w:r>
      </w:del>
      <w:r w:rsidR="004F4A80" w:rsidRPr="00966DA5">
        <w:rPr>
          <w:rFonts w:ascii="Arial" w:hAnsi="Arial" w:cs="Arial"/>
          <w:sz w:val="16"/>
          <w:szCs w:val="16"/>
        </w:rPr>
        <w:tab/>
        <w:t>Code Score (50%) + Maintenance Score (85%) = 135%/2 =</w:t>
      </w:r>
      <w:r w:rsidR="004F4A80" w:rsidRPr="00966DA5">
        <w:rPr>
          <w:rFonts w:ascii="Arial" w:hAnsi="Arial" w:cs="Arial"/>
          <w:sz w:val="16"/>
          <w:szCs w:val="16"/>
        </w:rPr>
        <w:tab/>
      </w:r>
      <w:r w:rsidR="004F4A80" w:rsidRPr="00371184">
        <w:rPr>
          <w:rFonts w:ascii="Arial" w:hAnsi="Arial" w:cs="Arial"/>
          <w:b/>
          <w:i/>
          <w:sz w:val="16"/>
          <w:szCs w:val="16"/>
          <w:u w:val="single"/>
          <w:rPrChange w:id="21" w:author="gcronin" w:date="2011-07-14T11:28:00Z">
            <w:rPr>
              <w:rFonts w:ascii="Arial" w:hAnsi="Arial" w:cs="Arial"/>
              <w:b/>
              <w:i/>
              <w:sz w:val="16"/>
              <w:szCs w:val="16"/>
              <w:u w:val="single"/>
            </w:rPr>
          </w:rPrChange>
        </w:rPr>
        <w:t>67.5</w:t>
      </w:r>
      <w:proofErr w:type="gramStart"/>
      <w:r w:rsidR="004F4A80" w:rsidRPr="00371184">
        <w:rPr>
          <w:rFonts w:ascii="Arial" w:hAnsi="Arial" w:cs="Arial"/>
          <w:b/>
          <w:i/>
          <w:sz w:val="16"/>
          <w:szCs w:val="16"/>
          <w:u w:val="single"/>
          <w:rPrChange w:id="22" w:author="gcronin" w:date="2011-07-14T11:28:00Z">
            <w:rPr>
              <w:rFonts w:ascii="Arial" w:hAnsi="Arial" w:cs="Arial"/>
              <w:b/>
              <w:i/>
              <w:sz w:val="16"/>
              <w:szCs w:val="16"/>
              <w:u w:val="single"/>
            </w:rPr>
          </w:rPrChange>
        </w:rPr>
        <w:t xml:space="preserve">% </w:t>
      </w:r>
      <w:ins w:id="23" w:author="gcronin" w:date="2011-07-14T11:28:00Z">
        <w:r w:rsidRPr="00371184">
          <w:rPr>
            <w:rFonts w:ascii="Arial" w:hAnsi="Arial" w:cs="Arial"/>
            <w:b/>
            <w:i/>
            <w:sz w:val="16"/>
            <w:szCs w:val="16"/>
            <w:u w:val="single"/>
            <w:rPrChange w:id="24" w:author="gcronin" w:date="2011-07-14T11:28:00Z">
              <w:rPr>
                <w:rFonts w:ascii="Arial" w:hAnsi="Arial" w:cs="Arial"/>
                <w:b/>
                <w:i/>
                <w:sz w:val="16"/>
                <w:szCs w:val="16"/>
                <w:u w:val="single"/>
              </w:rPr>
            </w:rPrChange>
          </w:rPr>
          <w:t xml:space="preserve"> </w:t>
        </w:r>
        <w:r w:rsidRPr="00371184">
          <w:rPr>
            <w:rFonts w:ascii="Arial" w:hAnsi="Arial" w:cs="Arial"/>
            <w:b/>
            <w:i/>
            <w:sz w:val="16"/>
            <w:szCs w:val="16"/>
            <w:u w:val="single"/>
            <w:rPrChange w:id="25" w:author="gcronin" w:date="2011-07-14T11:28:00Z">
              <w:rPr>
                <w:rFonts w:ascii="Arial" w:hAnsi="Arial" w:cs="Arial"/>
                <w:b/>
                <w:sz w:val="16"/>
                <w:szCs w:val="16"/>
              </w:rPr>
            </w:rPrChange>
          </w:rPr>
          <w:t>LSS</w:t>
        </w:r>
        <w:proofErr w:type="gramEnd"/>
        <w:r w:rsidRPr="00371184">
          <w:rPr>
            <w:rFonts w:ascii="Arial" w:hAnsi="Arial" w:cs="Arial"/>
            <w:b/>
            <w:i/>
            <w:sz w:val="16"/>
            <w:szCs w:val="16"/>
            <w:u w:val="single"/>
            <w:rPrChange w:id="26" w:author="gcronin" w:date="2011-07-14T11:28:00Z">
              <w:rPr>
                <w:rFonts w:ascii="Arial" w:hAnsi="Arial" w:cs="Arial"/>
                <w:b/>
                <w:sz w:val="16"/>
                <w:szCs w:val="16"/>
              </w:rPr>
            </w:rPrChange>
          </w:rPr>
          <w:t xml:space="preserve"> DOOR SCOR</w:t>
        </w:r>
        <w:r w:rsidRPr="00371184">
          <w:rPr>
            <w:rFonts w:ascii="Arial" w:hAnsi="Arial" w:cs="Arial"/>
            <w:b/>
            <w:i/>
            <w:sz w:val="16"/>
            <w:szCs w:val="16"/>
            <w:u w:val="single"/>
            <w:rPrChange w:id="27" w:author="gcronin" w:date="2011-07-14T11:28:00Z">
              <w:rPr>
                <w:rFonts w:ascii="Arial" w:hAnsi="Arial" w:cs="Arial"/>
                <w:b/>
                <w:sz w:val="16"/>
                <w:szCs w:val="16"/>
              </w:rPr>
            </w:rPrChange>
          </w:rPr>
          <w:t>E</w:t>
        </w:r>
      </w:ins>
      <w:del w:id="28" w:author="gcronin" w:date="2011-07-14T11:28:00Z">
        <w:r w:rsidR="004F4A80" w:rsidRPr="00371184" w:rsidDel="00371184">
          <w:rPr>
            <w:rFonts w:ascii="Arial" w:hAnsi="Arial" w:cs="Arial"/>
            <w:b/>
            <w:i/>
            <w:sz w:val="16"/>
            <w:szCs w:val="16"/>
            <w:u w:val="single"/>
            <w:rPrChange w:id="29" w:author="gcronin" w:date="2011-07-14T11:28:00Z">
              <w:rPr>
                <w:rFonts w:ascii="Arial" w:hAnsi="Arial" w:cs="Arial"/>
                <w:b/>
                <w:i/>
                <w:sz w:val="16"/>
                <w:szCs w:val="16"/>
                <w:u w:val="single"/>
              </w:rPr>
            </w:rPrChange>
          </w:rPr>
          <w:delText>LSS Door Score</w:delText>
        </w:r>
      </w:del>
      <w:r w:rsidR="004F4A80" w:rsidRPr="00371184">
        <w:rPr>
          <w:rFonts w:ascii="Arial" w:hAnsi="Arial" w:cs="Arial"/>
          <w:b/>
          <w:i/>
          <w:sz w:val="16"/>
          <w:szCs w:val="16"/>
          <w:u w:val="single"/>
          <w:rPrChange w:id="30" w:author="gcronin" w:date="2011-07-14T11:28:00Z">
            <w:rPr>
              <w:rFonts w:ascii="Arial" w:hAnsi="Arial" w:cs="Arial"/>
              <w:b/>
              <w:i/>
              <w:sz w:val="16"/>
              <w:szCs w:val="16"/>
              <w:u w:val="single"/>
            </w:rPr>
          </w:rPrChange>
        </w:rPr>
        <w:t>™</w:t>
      </w:r>
    </w:p>
    <w:p w:rsidR="00E23707" w:rsidRPr="00966DA5" w:rsidRDefault="004F4A80" w:rsidP="00691486">
      <w:pPr>
        <w:rPr>
          <w:rFonts w:ascii="Arial" w:hAnsi="Arial" w:cs="Arial"/>
          <w:sz w:val="16"/>
          <w:szCs w:val="16"/>
        </w:rPr>
      </w:pPr>
      <w:r w:rsidRPr="00966DA5">
        <w:rPr>
          <w:rFonts w:ascii="Arial" w:hAnsi="Arial" w:cs="Arial"/>
          <w:sz w:val="16"/>
          <w:szCs w:val="16"/>
        </w:rPr>
        <w:t xml:space="preserve">Each door inspected will receive its own </w:t>
      </w:r>
      <w:ins w:id="31" w:author="gcronin" w:date="2011-07-14T11:28:00Z">
        <w:r w:rsidR="00371184" w:rsidRPr="00371184">
          <w:rPr>
            <w:rFonts w:ascii="Arial" w:hAnsi="Arial" w:cs="Arial"/>
            <w:b/>
            <w:sz w:val="16"/>
            <w:szCs w:val="16"/>
          </w:rPr>
          <w:t>LSS DOOR SCORE™</w:t>
        </w:r>
      </w:ins>
      <w:del w:id="32" w:author="gcronin" w:date="2011-07-14T11:28:00Z">
        <w:r w:rsidRPr="00966DA5" w:rsidDel="00371184">
          <w:rPr>
            <w:rFonts w:ascii="Arial" w:hAnsi="Arial" w:cs="Arial"/>
            <w:sz w:val="16"/>
            <w:szCs w:val="16"/>
          </w:rPr>
          <w:delText>LSS Door Score™</w:delText>
        </w:r>
      </w:del>
    </w:p>
    <w:p w:rsidR="00966DA5" w:rsidRDefault="00966DA5" w:rsidP="00966DA5">
      <w:pPr>
        <w:pStyle w:val="NoSpacing"/>
      </w:pPr>
      <w:bookmarkStart w:id="33" w:name="_GoBack"/>
      <w:bookmarkEnd w:id="33"/>
    </w:p>
    <w:p w:rsidR="00966DA5" w:rsidRPr="00371184" w:rsidDel="00371184" w:rsidRDefault="00966DA5" w:rsidP="00966DA5">
      <w:pPr>
        <w:pStyle w:val="NoSpacing"/>
        <w:rPr>
          <w:rFonts w:ascii="Arial" w:hAnsi="Arial" w:cs="Arial"/>
          <w:b/>
          <w:sz w:val="20"/>
          <w:szCs w:val="20"/>
          <w:rPrChange w:id="34" w:author="gcronin" w:date="2011-07-14T11:29:00Z">
            <w:rPr>
              <w:rFonts w:ascii="Arial" w:hAnsi="Arial" w:cs="Arial"/>
              <w:sz w:val="20"/>
              <w:szCs w:val="20"/>
            </w:rPr>
          </w:rPrChange>
        </w:rPr>
      </w:pPr>
      <w:moveFromRangeStart w:id="35" w:author="gcronin" w:date="2011-07-14T11:30:00Z" w:name="move298406336"/>
      <w:moveFrom w:id="36" w:author="gcronin" w:date="2011-07-14T11:30:00Z">
        <w:r w:rsidRPr="00371184" w:rsidDel="00371184">
          <w:rPr>
            <w:rFonts w:ascii="Arial" w:hAnsi="Arial" w:cs="Arial"/>
            <w:b/>
            <w:sz w:val="20"/>
            <w:szCs w:val="20"/>
            <w:rPrChange w:id="37" w:author="gcronin" w:date="2011-07-14T11:29:00Z">
              <w:rPr>
                <w:rFonts w:ascii="Arial" w:hAnsi="Arial" w:cs="Arial"/>
                <w:sz w:val="20"/>
                <w:szCs w:val="20"/>
              </w:rPr>
            </w:rPrChange>
          </w:rPr>
          <w:t>LSS DOOR SCORE™</w:t>
        </w:r>
        <w:r w:rsidR="00AF4B75" w:rsidRPr="00371184" w:rsidDel="00371184">
          <w:rPr>
            <w:rFonts w:ascii="Arial" w:hAnsi="Arial" w:cs="Arial"/>
            <w:b/>
            <w:sz w:val="20"/>
            <w:szCs w:val="20"/>
            <w:rPrChange w:id="38" w:author="gcronin" w:date="2011-07-14T11:29:00Z">
              <w:rPr>
                <w:rFonts w:ascii="Arial" w:hAnsi="Arial" w:cs="Arial"/>
                <w:sz w:val="20"/>
                <w:szCs w:val="20"/>
              </w:rPr>
            </w:rPrChange>
          </w:rPr>
          <w:t xml:space="preserve"> DISCLAIMER</w:t>
        </w:r>
        <w:r w:rsidR="00AF4B75" w:rsidRPr="00371184" w:rsidDel="00371184">
          <w:rPr>
            <w:rFonts w:ascii="Arial" w:hAnsi="Arial" w:cs="Arial"/>
            <w:b/>
            <w:sz w:val="20"/>
            <w:szCs w:val="20"/>
            <w:rPrChange w:id="39" w:author="gcronin" w:date="2011-07-14T11:29:00Z">
              <w:rPr>
                <w:rFonts w:ascii="Arial" w:hAnsi="Arial" w:cs="Arial"/>
                <w:sz w:val="20"/>
                <w:szCs w:val="20"/>
              </w:rPr>
            </w:rPrChange>
          </w:rPr>
          <w:br/>
        </w:r>
      </w:moveFrom>
    </w:p>
    <w:p w:rsidR="008E2423" w:rsidRPr="00966DA5" w:rsidRDefault="00AF4B75" w:rsidP="00966DA5">
      <w:pPr>
        <w:pStyle w:val="NoSpacing"/>
        <w:rPr>
          <w:rFonts w:ascii="Arial" w:hAnsi="Arial" w:cs="Arial"/>
          <w:i/>
          <w:sz w:val="12"/>
          <w:szCs w:val="12"/>
        </w:rPr>
      </w:pPr>
      <w:moveFrom w:id="40" w:author="gcronin" w:date="2011-07-14T11:30:00Z">
        <w:r w:rsidRPr="00966DA5" w:rsidDel="00371184">
          <w:rPr>
            <w:rFonts w:ascii="Arial" w:hAnsi="Arial" w:cs="Arial"/>
            <w:sz w:val="12"/>
            <w:szCs w:val="12"/>
          </w:rPr>
          <w:t>While Life Safety Services, LLC’s (“LSS”) inspection of fire and smoke doors is conducted in accordance with the National Fire Protection Association’s (“NFPA”) standard inspection procedures, the method of compiling the LSS Door Score™ is arbitrary and determined by LSS without regard to any code or regulations.  The LSS Door Score™ is meant to determine existing features which are presently compliant or non-compliant with applicable code requirements and maintenance issues which if not corrected may result in such non-compliant features.  Any items identified as “non-compliant” in the inspection report may in fact constitute violations of applicable code and regulations regardless of the numerical value of the LSS Door Score™ and because of such violations, subsequent inspections by other entities (for example, the Joint Commission or client’s insurance carrier) may find such fire and smoke doors non-compliant with applicable requirements.</w:t>
        </w:r>
      </w:moveFrom>
    </w:p>
    <w:sectPr w:rsidR="008E2423" w:rsidRPr="00966DA5" w:rsidSect="00EF3BD4">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8AB" w:rsidRDefault="006918AB" w:rsidP="00371184">
      <w:pPr>
        <w:spacing w:after="0" w:line="240" w:lineRule="auto"/>
      </w:pPr>
      <w:r>
        <w:separator/>
      </w:r>
    </w:p>
  </w:endnote>
  <w:endnote w:type="continuationSeparator" w:id="0">
    <w:p w:rsidR="006918AB" w:rsidRDefault="006918AB" w:rsidP="003711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84" w:rsidRPr="00371184" w:rsidRDefault="00371184" w:rsidP="00371184">
    <w:pPr>
      <w:pStyle w:val="NoSpacing"/>
      <w:rPr>
        <w:rFonts w:ascii="Arial" w:hAnsi="Arial" w:cs="Arial"/>
        <w:b/>
        <w:sz w:val="20"/>
        <w:szCs w:val="20"/>
      </w:rPr>
    </w:pPr>
    <w:moveToRangeStart w:id="41" w:author="gcronin" w:date="2011-07-14T11:30:00Z" w:name="move298406336"/>
    <w:moveTo w:id="42" w:author="gcronin" w:date="2011-07-14T11:30:00Z">
      <w:r w:rsidRPr="00371184">
        <w:rPr>
          <w:rFonts w:ascii="Arial" w:hAnsi="Arial" w:cs="Arial"/>
          <w:b/>
          <w:sz w:val="20"/>
          <w:szCs w:val="20"/>
        </w:rPr>
        <w:t>LSS DOOR SCORE™ DISCLAIMER</w:t>
      </w:r>
      <w:r w:rsidRPr="00371184">
        <w:rPr>
          <w:rFonts w:ascii="Arial" w:hAnsi="Arial" w:cs="Arial"/>
          <w:b/>
          <w:sz w:val="20"/>
          <w:szCs w:val="20"/>
        </w:rPr>
        <w:br/>
      </w:r>
    </w:moveTo>
  </w:p>
  <w:p w:rsidR="00371184" w:rsidRPr="00966DA5" w:rsidRDefault="00371184" w:rsidP="00371184">
    <w:pPr>
      <w:pStyle w:val="NoSpacing"/>
      <w:rPr>
        <w:rFonts w:ascii="Arial" w:hAnsi="Arial" w:cs="Arial"/>
        <w:i/>
        <w:sz w:val="12"/>
        <w:szCs w:val="12"/>
      </w:rPr>
    </w:pPr>
    <w:moveTo w:id="43" w:author="gcronin" w:date="2011-07-14T11:30:00Z">
      <w:r w:rsidRPr="00966DA5">
        <w:rPr>
          <w:rFonts w:ascii="Arial" w:hAnsi="Arial" w:cs="Arial"/>
          <w:sz w:val="12"/>
          <w:szCs w:val="12"/>
        </w:rPr>
        <w:t>While Life Safety Services, LLC’s (“LSS”) inspection of fire and smoke doors is conducted in accordance with the National Fire Protection Association’s (“NFPA”) standard inspection procedures, the method of compiling the LSS Door Score™ is arbitrary and determined by LSS without regard to any code or regulations.  The LSS Door Score™ is meant to determine existing features which are presently compliant or non-compliant with applicable code requirements and maintenance issues which if not corrected may result in such non-compliant features.  Any items identified as “non-compliant” in the inspection report may in fact constitute violations of applicable code and regulations regardless of the numerical value of the LSS Door Score™ and because of such violations, subsequent inspections by other entities (for example, the Joint Commission or client’s insurance carrier) may find such fire and smoke doors non-compliant with applicable requirements.</w:t>
      </w:r>
    </w:moveTo>
  </w:p>
  <w:moveToRangeEnd w:id="41"/>
  <w:p w:rsidR="00371184" w:rsidRDefault="00371184">
    <w:pPr>
      <w:pStyle w:val="Footer"/>
      <w:rPr>
        <w:ins w:id="44" w:author="gcronin" w:date="2011-07-14T11:30:00Z"/>
      </w:rPr>
    </w:pPr>
  </w:p>
  <w:p w:rsidR="00371184" w:rsidRDefault="003711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8AB" w:rsidRDefault="006918AB" w:rsidP="00371184">
      <w:pPr>
        <w:spacing w:after="0" w:line="240" w:lineRule="auto"/>
      </w:pPr>
      <w:r>
        <w:separator/>
      </w:r>
    </w:p>
  </w:footnote>
  <w:footnote w:type="continuationSeparator" w:id="0">
    <w:p w:rsidR="006918AB" w:rsidRDefault="006918AB" w:rsidP="003711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852391"/>
    <w:rsid w:val="000135E8"/>
    <w:rsid w:val="00371184"/>
    <w:rsid w:val="00392F29"/>
    <w:rsid w:val="003A38C4"/>
    <w:rsid w:val="00465852"/>
    <w:rsid w:val="004A2598"/>
    <w:rsid w:val="004B5B91"/>
    <w:rsid w:val="004F4A80"/>
    <w:rsid w:val="005E6B19"/>
    <w:rsid w:val="00617608"/>
    <w:rsid w:val="00656F12"/>
    <w:rsid w:val="00691486"/>
    <w:rsid w:val="006918AB"/>
    <w:rsid w:val="006B1FCC"/>
    <w:rsid w:val="007051A6"/>
    <w:rsid w:val="00852391"/>
    <w:rsid w:val="00890433"/>
    <w:rsid w:val="008E2423"/>
    <w:rsid w:val="00966DA5"/>
    <w:rsid w:val="00AF4B75"/>
    <w:rsid w:val="00BB6B1B"/>
    <w:rsid w:val="00DF2143"/>
    <w:rsid w:val="00E23707"/>
    <w:rsid w:val="00EF3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1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66DA5"/>
    <w:pPr>
      <w:spacing w:after="0" w:line="240" w:lineRule="auto"/>
    </w:pPr>
  </w:style>
  <w:style w:type="paragraph" w:styleId="BalloonText">
    <w:name w:val="Balloon Text"/>
    <w:basedOn w:val="Normal"/>
    <w:link w:val="BalloonTextChar"/>
    <w:uiPriority w:val="99"/>
    <w:semiHidden/>
    <w:unhideWhenUsed/>
    <w:rsid w:val="0037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184"/>
    <w:rPr>
      <w:rFonts w:ascii="Tahoma" w:hAnsi="Tahoma" w:cs="Tahoma"/>
      <w:sz w:val="16"/>
      <w:szCs w:val="16"/>
    </w:rPr>
  </w:style>
  <w:style w:type="paragraph" w:styleId="Header">
    <w:name w:val="header"/>
    <w:basedOn w:val="Normal"/>
    <w:link w:val="HeaderChar"/>
    <w:uiPriority w:val="99"/>
    <w:semiHidden/>
    <w:unhideWhenUsed/>
    <w:rsid w:val="003711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184"/>
  </w:style>
  <w:style w:type="paragraph" w:styleId="Footer">
    <w:name w:val="footer"/>
    <w:basedOn w:val="Normal"/>
    <w:link w:val="FooterChar"/>
    <w:uiPriority w:val="99"/>
    <w:unhideWhenUsed/>
    <w:rsid w:val="0037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1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gcronin</dc:creator>
  <cp:lastModifiedBy>gcronin</cp:lastModifiedBy>
  <cp:revision>3</cp:revision>
  <dcterms:created xsi:type="dcterms:W3CDTF">2011-07-14T15:30:00Z</dcterms:created>
  <dcterms:modified xsi:type="dcterms:W3CDTF">2011-07-14T15:32:00Z</dcterms:modified>
</cp:coreProperties>
</file>